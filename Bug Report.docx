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3533" w14:textId="7770B0FB" w:rsidR="005F6FEF" w:rsidRDefault="0078327A" w:rsidP="0078327A">
      <w:pPr>
        <w:pStyle w:val="Title"/>
      </w:pPr>
      <w:r>
        <w:t>Bug Report</w:t>
      </w:r>
    </w:p>
    <w:p w14:paraId="39428DE9" w14:textId="494AFFE2" w:rsidR="0078327A" w:rsidRDefault="0078327A" w:rsidP="0078327A"/>
    <w:p w14:paraId="132B5BBD" w14:textId="377A2D57" w:rsidR="0078327A" w:rsidRDefault="0078327A" w:rsidP="0078327A">
      <w:r>
        <w:t>Bug: Progress Circle5 not showing the correct percentage</w:t>
      </w:r>
    </w:p>
    <w:p w14:paraId="1D000DD0" w14:textId="7C0733E8" w:rsidR="0078327A" w:rsidRPr="003B64F5" w:rsidRDefault="003B64F5" w:rsidP="0078327A">
      <w:pPr>
        <w:rPr>
          <w:strike/>
        </w:rPr>
      </w:pPr>
      <w:r>
        <w:rPr>
          <w:strike/>
        </w:rPr>
        <w:t xml:space="preserve">Resolved - </w:t>
      </w:r>
      <w:r w:rsidR="0078327A" w:rsidRPr="003B64F5">
        <w:rPr>
          <w:strike/>
        </w:rPr>
        <w:t>Bug: order not appended -resolved, sheet permissions</w:t>
      </w:r>
    </w:p>
    <w:p w14:paraId="6DA4A14C" w14:textId="561C45E5" w:rsidR="00EA1386" w:rsidRDefault="0078327A" w:rsidP="0078327A">
      <w:r>
        <w:t xml:space="preserve">Bug: Get </w:t>
      </w:r>
      <w:r w:rsidR="003B64F5">
        <w:t xml:space="preserve">sales </w:t>
      </w:r>
      <w:r>
        <w:t>orders not working on submit</w:t>
      </w:r>
    </w:p>
    <w:p w14:paraId="5D474B94" w14:textId="7AA3A329" w:rsidR="0078327A" w:rsidRPr="00EA1386" w:rsidRDefault="006515D4" w:rsidP="0078327A">
      <w:pPr>
        <w:rPr>
          <w:ins w:id="0" w:author="Gregory Morris" w:date="2022-04-04T08:41:00Z"/>
          <w:strike/>
        </w:rPr>
      </w:pPr>
      <w:r w:rsidRPr="00EA1386">
        <w:rPr>
          <w:strike/>
        </w:rPr>
        <w:t>Bug: table not refreshing on update</w:t>
      </w:r>
      <w:r w:rsidR="00F77859" w:rsidRPr="00EA1386">
        <w:rPr>
          <w:strike/>
        </w:rPr>
        <w:t xml:space="preserve"> </w:t>
      </w:r>
      <w:del w:id="1" w:author="Gregory Morris" w:date="2022-04-04T08:41:00Z">
        <w:r w:rsidR="00F77859" w:rsidRPr="00EA1386" w:rsidDel="00EA1386">
          <w:rPr>
            <w:strike/>
          </w:rPr>
          <w:delText>-</w:delText>
        </w:r>
      </w:del>
      <w:ins w:id="2" w:author="Gregory Morris" w:date="2022-04-04T08:41:00Z">
        <w:r w:rsidR="00EA1386" w:rsidRPr="00EA1386">
          <w:rPr>
            <w:strike/>
            <w:rPrChange w:id="3" w:author="Gregory Morris" w:date="2022-04-04T08:41:00Z">
              <w:rPr/>
            </w:rPrChange>
          </w:rPr>
          <w:t xml:space="preserve">– the wrong query selected. </w:t>
        </w:r>
      </w:ins>
    </w:p>
    <w:p w14:paraId="72B755BA" w14:textId="4306A444" w:rsidR="00EA1386" w:rsidRPr="00AC1222" w:rsidRDefault="00EA1386" w:rsidP="0078327A">
      <w:pPr>
        <w:rPr>
          <w:strike/>
        </w:rPr>
      </w:pPr>
      <w:ins w:id="4" w:author="Gregory Morris" w:date="2022-04-04T08:43:00Z">
        <w:r w:rsidRPr="00AC1222">
          <w:rPr>
            <w:strike/>
          </w:rPr>
          <w:t xml:space="preserve">Bug: </w:t>
        </w:r>
      </w:ins>
      <w:r w:rsidR="00A22EEE" w:rsidRPr="00AC1222">
        <w:rPr>
          <w:strike/>
        </w:rPr>
        <w:t>refund email not auto-populating</w:t>
      </w:r>
    </w:p>
    <w:p w14:paraId="673DA598" w14:textId="5BEA6C10" w:rsidR="00A22EEE" w:rsidRDefault="00A22EEE" w:rsidP="0078327A">
      <w:r>
        <w:t xml:space="preserve">Bug: </w:t>
      </w:r>
      <w:r w:rsidR="00295A66">
        <w:t>resize refund modal email message box</w:t>
      </w:r>
    </w:p>
    <w:p w14:paraId="4B408F95" w14:textId="0FA097BA" w:rsidR="00295A66" w:rsidRDefault="00295A66" w:rsidP="0078327A">
      <w:r>
        <w:t xml:space="preserve">Bug: </w:t>
      </w:r>
    </w:p>
    <w:p w14:paraId="00C4292D" w14:textId="77777777" w:rsidR="006515D4" w:rsidRPr="0078327A" w:rsidRDefault="006515D4" w:rsidP="0078327A"/>
    <w:sectPr w:rsidR="006515D4" w:rsidRPr="0078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egory Morris">
    <w15:presenceInfo w15:providerId="Windows Live" w15:userId="0e2e006b7f537c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7A"/>
    <w:rsid w:val="0011006F"/>
    <w:rsid w:val="00295A66"/>
    <w:rsid w:val="003B64F5"/>
    <w:rsid w:val="005F6FEF"/>
    <w:rsid w:val="006515D4"/>
    <w:rsid w:val="0078327A"/>
    <w:rsid w:val="00A22EEE"/>
    <w:rsid w:val="00AC1222"/>
    <w:rsid w:val="00EA1386"/>
    <w:rsid w:val="00F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6F17"/>
  <w15:chartTrackingRefBased/>
  <w15:docId w15:val="{812C9987-0B12-48AA-816E-C377CB04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Morris</dc:creator>
  <cp:keywords/>
  <dc:description/>
  <cp:lastModifiedBy>Gregory Morris</cp:lastModifiedBy>
  <cp:revision>7</cp:revision>
  <dcterms:created xsi:type="dcterms:W3CDTF">2022-04-04T10:50:00Z</dcterms:created>
  <dcterms:modified xsi:type="dcterms:W3CDTF">2022-04-04T15:01:00Z</dcterms:modified>
</cp:coreProperties>
</file>